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85982" w14:textId="5C8DC344" w:rsidR="0022512E" w:rsidRDefault="00FF4F1F" w:rsidP="0022512E">
      <w:r>
        <w:t xml:space="preserve">                                             </w:t>
      </w:r>
      <w:r w:rsidR="0022512E">
        <w:t>ROCK AND THE BUBBLE</w:t>
      </w:r>
    </w:p>
    <w:p w14:paraId="5E155374" w14:textId="1ED5B189" w:rsidR="0022512E" w:rsidRDefault="0022512E" w:rsidP="0022512E">
      <w:r>
        <w:t>A</w:t>
      </w:r>
    </w:p>
    <w:p w14:paraId="537BA3DE" w14:textId="77777777" w:rsidR="0022512E" w:rsidRDefault="0022512E" w:rsidP="0022512E">
      <w:r>
        <w:t>A1. The rock was kind, cheerful, polite, sturdy, steadfast, true and strong. But the bubble called him bare, brown, clumsy, cruel and rough.</w:t>
      </w:r>
    </w:p>
    <w:p w14:paraId="1B515BC3" w14:textId="16366D82" w:rsidR="0022512E" w:rsidRDefault="0022512E" w:rsidP="0056322D">
      <w:r>
        <w:t>A2. The bubble was violent, headstrong, rude and vain. It wore a rainbow robe, a crown of light and called herself as the</w:t>
      </w:r>
      <w:r w:rsidR="0056322D">
        <w:t xml:space="preserve"> </w:t>
      </w:r>
      <w:r>
        <w:t>queen of the sea.</w:t>
      </w:r>
      <w:r w:rsidR="0056322D">
        <w:t xml:space="preserve"> </w:t>
      </w:r>
    </w:p>
    <w:p w14:paraId="4113DCD5" w14:textId="76995DD6" w:rsidR="0056322D" w:rsidRDefault="0056322D" w:rsidP="0056322D">
      <w:r>
        <w:t xml:space="preserve">A3. The waves laughed because when she asked the rock to move, he had said that he can’t move. So, the waves laughed at the bubble for asking him to move, while they </w:t>
      </w:r>
      <w:r w:rsidR="00C80D20">
        <w:t xml:space="preserve">and the air </w:t>
      </w:r>
      <w:r>
        <w:t>could not move the rock.</w:t>
      </w:r>
    </w:p>
    <w:p w14:paraId="06CF4095" w14:textId="77777777" w:rsidR="00654EFF" w:rsidRDefault="00C80D20" w:rsidP="00654EFF">
      <w:r>
        <w:t xml:space="preserve">A4. </w:t>
      </w:r>
      <w:r w:rsidR="00654EFF">
        <w:t>The bubble called the rock cruel, clumsy, bare, brown, ugly and rough. She used them because she wanted the rock to move for her and he did not</w:t>
      </w:r>
      <w:r w:rsidR="00654EFF">
        <w:tab/>
        <w:t>move. The bubble was also arrogant and thought that she was the fairest thing that floats in the sea. She wore a rainbow robe and a crown of light and the rock was just standing erect in the sea, so, she thought she could call him those names.</w:t>
      </w:r>
    </w:p>
    <w:p w14:paraId="62A38DFF" w14:textId="77777777" w:rsidR="00506AD7" w:rsidRDefault="00654EFF" w:rsidP="00654EFF">
      <w:r>
        <w:t>A5. According to the sea bird the lesson learnt was that don’t be like the bubble – headstrong, rude and vain. You have to be like the rock – steadfast, true and strong</w:t>
      </w:r>
      <w:r w:rsidR="00506AD7">
        <w:t>, but he was also cheerful and kind.</w:t>
      </w:r>
    </w:p>
    <w:p w14:paraId="6648370D" w14:textId="77777777" w:rsidR="00506AD7" w:rsidRDefault="00506AD7" w:rsidP="00654EFF"/>
    <w:p w14:paraId="74B1C1EA" w14:textId="24C097BA" w:rsidR="00C80D20" w:rsidRDefault="00506AD7" w:rsidP="00654EFF">
      <w:r>
        <w:t xml:space="preserve">                                                                THE SURPRISE PARTY</w:t>
      </w:r>
      <w:r w:rsidR="00654EFF">
        <w:tab/>
      </w:r>
      <w:r w:rsidR="00654EFF">
        <w:tab/>
      </w:r>
      <w:r w:rsidR="00654EFF">
        <w:tab/>
      </w:r>
      <w:r w:rsidR="00654EFF">
        <w:tab/>
      </w:r>
      <w:r w:rsidR="00654EFF">
        <w:tab/>
      </w:r>
    </w:p>
    <w:p w14:paraId="0B8993F7" w14:textId="291C1CF9" w:rsidR="00506AD7" w:rsidRDefault="00506AD7" w:rsidP="00654EFF">
      <w:r>
        <w:t>A</w:t>
      </w:r>
    </w:p>
    <w:p w14:paraId="3690486F" w14:textId="38A8F237" w:rsidR="00506AD7" w:rsidRDefault="00506AD7" w:rsidP="00654EFF">
      <w:r>
        <w:t xml:space="preserve">A1. Bilbo Baggins is an exceptional hobbit, who is the hero of this </w:t>
      </w:r>
      <w:proofErr w:type="gramStart"/>
      <w:r>
        <w:t>story(</w:t>
      </w:r>
      <w:proofErr w:type="gramEnd"/>
      <w:r>
        <w:t>the surprise party).</w:t>
      </w:r>
    </w:p>
    <w:p w14:paraId="4460EF63" w14:textId="2F141B0C" w:rsidR="00506AD7" w:rsidRDefault="00506AD7" w:rsidP="00654EFF">
      <w:r>
        <w:t>A2. The dwarves came to Bilbo’s house to ask for help against the dragon Smaug, they wanted his help to kill the dragon and get their caves back.</w:t>
      </w:r>
    </w:p>
    <w:p w14:paraId="03D4C2EE" w14:textId="4812DB8E" w:rsidR="00506AD7" w:rsidRDefault="00506AD7" w:rsidP="00654EFF">
      <w:r>
        <w:t>A3. The merry gathering there were 13 dwarves, Bilbo and Gandalf. This merry gathering was rather a surprise than a planned party. Bilbo had only invited Gandalf but dwarves started showing up</w:t>
      </w:r>
      <w:r w:rsidR="008215FF">
        <w:t xml:space="preserve"> and then Gandalf and Thorin were the last to come. The dwarves pushed themselves inside as if they were expected, then they kept ordering for drinks, coffee and cupcakes.</w:t>
      </w:r>
    </w:p>
    <w:p w14:paraId="167DAC9B" w14:textId="1D2C81ED" w:rsidR="008215FF" w:rsidRDefault="008215FF" w:rsidP="00654EFF">
      <w:r>
        <w:t>A4. Bilbo was angry because all the dwarves were ordering for him to get food</w:t>
      </w:r>
      <w:r w:rsidR="00F44A5C">
        <w:t xml:space="preserve"> but they were not helping him set the </w:t>
      </w:r>
      <w:proofErr w:type="spellStart"/>
      <w:r w:rsidR="00F44A5C">
        <w:t>parlour</w:t>
      </w:r>
      <w:proofErr w:type="spellEnd"/>
      <w:r w:rsidR="00F44A5C">
        <w:t xml:space="preserve"> with food, coffee and drinks.</w:t>
      </w:r>
    </w:p>
    <w:p w14:paraId="4F81103A" w14:textId="79EC3BEF" w:rsidR="00F44A5C" w:rsidRDefault="00F44A5C" w:rsidP="00654EFF">
      <w:r>
        <w:t>A5. Bilbo wanted to go and see the mountain tops, e</w:t>
      </w:r>
      <w:r w:rsidR="00BB12F2">
        <w:t>xplore the caves, go through the jungles, mainly he wanted to go on an adventure.</w:t>
      </w:r>
    </w:p>
    <w:p w14:paraId="76C42679" w14:textId="5256D6B8" w:rsidR="00BB12F2" w:rsidRDefault="00BB12F2" w:rsidP="00654EFF">
      <w:r>
        <w:t>A6. The thought of plundering dragons settling on his home and burning it all to ashes made him shudder.</w:t>
      </w:r>
    </w:p>
    <w:p w14:paraId="68783745" w14:textId="66ED3784" w:rsidR="00BB12F2" w:rsidRDefault="00BB12F2" w:rsidP="00654EFF"/>
    <w:p w14:paraId="3577C0E9" w14:textId="4E306B15" w:rsidR="00BB12F2" w:rsidRDefault="00BB12F2" w:rsidP="00654EFF"/>
    <w:p w14:paraId="3288E690" w14:textId="4901E54C" w:rsidR="00BB12F2" w:rsidRDefault="00BB12F2" w:rsidP="00654EFF"/>
    <w:p w14:paraId="68C67D48" w14:textId="220E61D8" w:rsidR="00BB12F2" w:rsidRDefault="00BB12F2" w:rsidP="00654EFF">
      <w:r>
        <w:lastRenderedPageBreak/>
        <w:t xml:space="preserve">                                                           THE MERCHANT OF BAGDHAD</w:t>
      </w:r>
    </w:p>
    <w:p w14:paraId="1CCC674C" w14:textId="48558B31" w:rsidR="00BB12F2" w:rsidRDefault="00BB12F2" w:rsidP="00654EFF">
      <w:r>
        <w:t>A</w:t>
      </w:r>
    </w:p>
    <w:p w14:paraId="773F4903" w14:textId="52D12AD2" w:rsidR="00627FCB" w:rsidRDefault="00BB12F2" w:rsidP="00654EFF">
      <w:pPr>
        <w:rPr>
          <w:ins w:id="0" w:author="VyomVarshaVinay" w:date="2018-08-30T15:49:00Z"/>
        </w:rPr>
      </w:pPr>
      <w:r>
        <w:t>A1. Ali covered the gold coins with olives because he thought that the gold coins would be safe under the olives which he had laid on the top. He thought that they would be safe and secure and no one would see the bot</w:t>
      </w:r>
      <w:ins w:id="1" w:author="VyomVarshaVinay" w:date="2018-08-30T15:46:00Z">
        <w:r>
          <w:t xml:space="preserve">tom of the jar </w:t>
        </w:r>
      </w:ins>
      <w:ins w:id="2" w:author="VyomVarshaVinay" w:date="2018-08-30T15:47:00Z">
        <w:r w:rsidR="00627FCB">
          <w:t xml:space="preserve">and he also didn’t </w:t>
        </w:r>
      </w:ins>
      <w:ins w:id="3" w:author="VyomVarshaVinay" w:date="2018-08-30T15:48:00Z">
        <w:r w:rsidR="00627FCB">
          <w:t xml:space="preserve">want </w:t>
        </w:r>
      </w:ins>
      <w:ins w:id="4" w:author="VyomVarshaVinay" w:date="2018-08-30T15:47:00Z">
        <w:r w:rsidR="00627FCB">
          <w:t xml:space="preserve">to let Sajid </w:t>
        </w:r>
      </w:ins>
      <w:ins w:id="5" w:author="VyomVarshaVinay" w:date="2018-08-30T15:48:00Z">
        <w:r w:rsidR="00627FCB">
          <w:t>know that he had earnt 1,000 pieces of gol</w:t>
        </w:r>
      </w:ins>
      <w:ins w:id="6" w:author="VyomVarshaVinay" w:date="2018-08-30T15:49:00Z">
        <w:r w:rsidR="00627FCB">
          <w:t>d.</w:t>
        </w:r>
      </w:ins>
    </w:p>
    <w:p w14:paraId="3D649806" w14:textId="27907C75" w:rsidR="00627FCB" w:rsidRDefault="00627FCB" w:rsidP="00654EFF">
      <w:pPr>
        <w:rPr>
          <w:ins w:id="7" w:author="VyomVarshaVinay" w:date="2018-08-30T15:53:00Z"/>
        </w:rPr>
      </w:pPr>
      <w:ins w:id="8" w:author="VyomVarshaVinay" w:date="2018-08-30T15:49:00Z">
        <w:r>
          <w:t xml:space="preserve">A2. </w:t>
        </w:r>
      </w:ins>
      <w:ins w:id="9" w:author="VyomVarshaVinay" w:date="2018-08-30T15:50:00Z">
        <w:r>
          <w:t xml:space="preserve">Sajid’s wife asked him not to open Ali’s jar because what would </w:t>
        </w:r>
      </w:ins>
      <w:ins w:id="10" w:author="VyomVarshaVinay" w:date="2018-08-30T15:51:00Z">
        <w:r>
          <w:t xml:space="preserve">Ali have thought about Sajid’s </w:t>
        </w:r>
        <w:proofErr w:type="spellStart"/>
        <w:r>
          <w:t>honour</w:t>
        </w:r>
      </w:ins>
      <w:proofErr w:type="spellEnd"/>
      <w:ins w:id="11" w:author="VyomVarshaVinay" w:date="2018-08-30T15:52:00Z">
        <w:r>
          <w:t xml:space="preserve"> and would he have trusted Sajid as a friend</w:t>
        </w:r>
      </w:ins>
      <w:ins w:id="12" w:author="VyomVarshaVinay" w:date="2018-08-30T15:53:00Z">
        <w:r>
          <w:t xml:space="preserve"> and you can’t betray your friend’s trust.</w:t>
        </w:r>
      </w:ins>
    </w:p>
    <w:p w14:paraId="07F93A3F" w14:textId="77777777" w:rsidR="00104BB5" w:rsidRDefault="00627FCB" w:rsidP="00654EFF">
      <w:pPr>
        <w:rPr>
          <w:ins w:id="13" w:author="VyomVarshaVinay" w:date="2018-08-30T15:58:00Z"/>
        </w:rPr>
      </w:pPr>
      <w:ins w:id="14" w:author="VyomVarshaVinay" w:date="2018-08-30T15:53:00Z">
        <w:r>
          <w:t xml:space="preserve">A3. </w:t>
        </w:r>
      </w:ins>
      <w:ins w:id="15" w:author="VyomVarshaVinay" w:date="2018-08-30T15:54:00Z">
        <w:r>
          <w:t>Sajid took some gold coins from the jar</w:t>
        </w:r>
      </w:ins>
      <w:ins w:id="16" w:author="VyomVarshaVinay" w:date="2018-08-30T15:55:00Z">
        <w:r>
          <w:t xml:space="preserve"> when his business was running low and he was in desperate need of money</w:t>
        </w:r>
      </w:ins>
      <w:ins w:id="17" w:author="VyomVarshaVinay" w:date="2018-08-30T15:56:00Z">
        <w:r>
          <w:t xml:space="preserve"> and he thought ‘’</w:t>
        </w:r>
      </w:ins>
      <w:ins w:id="18" w:author="VyomVarshaVinay" w:date="2018-08-30T15:57:00Z">
        <w:r>
          <w:t>I can give the money to Ali back</w:t>
        </w:r>
        <w:r w:rsidR="00104BB5">
          <w:t xml:space="preserve"> when my </w:t>
        </w:r>
      </w:ins>
      <w:ins w:id="19" w:author="VyomVarshaVinay" w:date="2018-08-30T15:58:00Z">
        <w:r w:rsidR="00104BB5">
          <w:t>business start’s running good.’’</w:t>
        </w:r>
      </w:ins>
    </w:p>
    <w:p w14:paraId="3264C940" w14:textId="77777777" w:rsidR="00104BB5" w:rsidRDefault="00104BB5" w:rsidP="00654EFF">
      <w:pPr>
        <w:rPr>
          <w:ins w:id="20" w:author="VyomVarshaVinay" w:date="2018-08-30T16:03:00Z"/>
        </w:rPr>
      </w:pPr>
      <w:ins w:id="21" w:author="VyomVarshaVinay" w:date="2018-08-30T15:58:00Z">
        <w:r>
          <w:t xml:space="preserve">A4. After </w:t>
        </w:r>
      </w:ins>
      <w:ins w:id="22" w:author="VyomVarshaVinay" w:date="2018-08-30T15:59:00Z">
        <w:r>
          <w:t xml:space="preserve">Ali realized that Sajid had lied to him, he went to Sajid and said </w:t>
        </w:r>
      </w:ins>
      <w:ins w:id="23" w:author="VyomVarshaVinay" w:date="2018-08-30T16:00:00Z">
        <w:r>
          <w:t>‘’if you have used my money then at</w:t>
        </w:r>
      </w:ins>
      <w:ins w:id="24" w:author="VyomVarshaVinay" w:date="2018-08-30T16:01:00Z">
        <w:r>
          <w:t xml:space="preserve"> </w:t>
        </w:r>
      </w:ins>
      <w:ins w:id="25" w:author="VyomVarshaVinay" w:date="2018-08-30T16:00:00Z">
        <w:r>
          <w:t>least</w:t>
        </w:r>
      </w:ins>
      <w:ins w:id="26" w:author="VyomVarshaVinay" w:date="2018-08-30T16:01:00Z">
        <w:r>
          <w:t xml:space="preserve"> give me an acknowledgement of my loan to you.</w:t>
        </w:r>
      </w:ins>
      <w:ins w:id="27" w:author="VyomVarshaVinay" w:date="2018-08-30T16:02:00Z">
        <w:r>
          <w:t>’’ Sajid lied that he didn’t use his money. So, Ali instead of fighting/arguin</w:t>
        </w:r>
      </w:ins>
      <w:ins w:id="28" w:author="VyomVarshaVinay" w:date="2018-08-30T16:03:00Z">
        <w:r>
          <w:t>g he opened the door of justice, to get justice against Sajid.</w:t>
        </w:r>
      </w:ins>
    </w:p>
    <w:p w14:paraId="42A30D26" w14:textId="77777777" w:rsidR="00104BB5" w:rsidRDefault="00104BB5" w:rsidP="00654EFF">
      <w:pPr>
        <w:rPr>
          <w:ins w:id="29" w:author="VyomVarshaVinay" w:date="2018-08-30T16:05:00Z"/>
        </w:rPr>
      </w:pPr>
      <w:ins w:id="30" w:author="VyomVarshaVinay" w:date="2018-08-30T16:03:00Z">
        <w:r>
          <w:t xml:space="preserve">A5. </w:t>
        </w:r>
      </w:ins>
      <w:ins w:id="31" w:author="VyomVarshaVinay" w:date="2018-08-30T16:04:00Z">
        <w:r>
          <w:t>The caliph called the olive merchant because he wanted to know how long olives last,</w:t>
        </w:r>
      </w:ins>
      <w:ins w:id="32" w:author="VyomVarshaVinay" w:date="2018-08-30T16:05:00Z">
        <w:r>
          <w:t xml:space="preserve"> how do they taste and which year were the olives in the jar from.</w:t>
        </w:r>
      </w:ins>
    </w:p>
    <w:p w14:paraId="556B47EF" w14:textId="77777777" w:rsidR="00FD4B55" w:rsidRDefault="00104BB5" w:rsidP="00654EFF">
      <w:pPr>
        <w:rPr>
          <w:ins w:id="33" w:author="VyomVarshaVinay" w:date="2018-08-30T16:12:00Z"/>
        </w:rPr>
      </w:pPr>
      <w:ins w:id="34" w:author="VyomVarshaVinay" w:date="2018-08-30T16:05:00Z">
        <w:r>
          <w:t>A6</w:t>
        </w:r>
      </w:ins>
      <w:ins w:id="35" w:author="VyomVarshaVinay" w:date="2018-08-30T16:06:00Z">
        <w:r>
          <w:t xml:space="preserve">. The observation which the olive merchants </w:t>
        </w:r>
      </w:ins>
      <w:ins w:id="36" w:author="VyomVarshaVinay" w:date="2018-08-30T16:10:00Z">
        <w:r w:rsidR="00FD4B55">
          <w:t xml:space="preserve">was that the olives in the jar were from </w:t>
        </w:r>
      </w:ins>
      <w:ins w:id="37" w:author="VyomVarshaVinay" w:date="2018-08-30T16:11:00Z">
        <w:r w:rsidR="00FD4B55">
          <w:t>the same year, so, the jar must have been tampered it when Ali was away</w:t>
        </w:r>
      </w:ins>
      <w:ins w:id="38" w:author="VyomVarshaVinay" w:date="2018-08-30T16:12:00Z">
        <w:r w:rsidR="00FD4B55">
          <w:t>.</w:t>
        </w:r>
      </w:ins>
    </w:p>
    <w:p w14:paraId="6D036E57" w14:textId="6969B347" w:rsidR="00627FCB" w:rsidRDefault="00FD4B55" w:rsidP="00654EFF">
      <w:ins w:id="39" w:author="VyomVarshaVinay" w:date="2018-08-30T16:12:00Z">
        <w:r>
          <w:t xml:space="preserve">A6. Sajid confessed to his crime, then he had to pay </w:t>
        </w:r>
      </w:ins>
      <w:ins w:id="40" w:author="VyomVarshaVinay" w:date="2018-08-30T16:13:00Z">
        <w:r>
          <w:t>a compensation to Ali</w:t>
        </w:r>
      </w:ins>
      <w:ins w:id="41" w:author="VyomVarshaVinay" w:date="2018-08-30T16:01:00Z">
        <w:r w:rsidR="00104BB5">
          <w:t xml:space="preserve"> </w:t>
        </w:r>
      </w:ins>
      <w:r>
        <w:t>and the caliph told Sajid that it was good that he had confessed and they solved the case peacefully.</w:t>
      </w:r>
      <w:bookmarkStart w:id="42" w:name="_GoBack"/>
      <w:bookmarkEnd w:id="42"/>
    </w:p>
    <w:sectPr w:rsidR="00627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E6608"/>
    <w:multiLevelType w:val="hybridMultilevel"/>
    <w:tmpl w:val="CCE4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yomVarshaVinay">
    <w15:presenceInfo w15:providerId="None" w15:userId="VyomVarshaVin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1F"/>
    <w:rsid w:val="00104BB5"/>
    <w:rsid w:val="0022512E"/>
    <w:rsid w:val="00506AD7"/>
    <w:rsid w:val="0056322D"/>
    <w:rsid w:val="00627FCB"/>
    <w:rsid w:val="00654EFF"/>
    <w:rsid w:val="008215FF"/>
    <w:rsid w:val="00BB12F2"/>
    <w:rsid w:val="00C80D20"/>
    <w:rsid w:val="00F44A5C"/>
    <w:rsid w:val="00FD4B55"/>
    <w:rsid w:val="00FF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72D0"/>
  <w15:chartTrackingRefBased/>
  <w15:docId w15:val="{3187E608-62BD-4F47-AF6C-B7185397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VyomVarshaVinay</dc:creator>
  <cp:keywords/>
  <dc:description/>
  <cp:lastModifiedBy>VyomVarshaVinay</cp:lastModifiedBy>
  <cp:revision>3</cp:revision>
  <dcterms:created xsi:type="dcterms:W3CDTF">2018-08-30T09:06:00Z</dcterms:created>
  <dcterms:modified xsi:type="dcterms:W3CDTF">2018-08-30T10:46:00Z</dcterms:modified>
</cp:coreProperties>
</file>